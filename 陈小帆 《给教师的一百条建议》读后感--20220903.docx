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《给教师的一百条建议》读后感</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ajorEastAsia" w:hAnsiTheme="majorEastAsia" w:eastAsiaTheme="majorEastAsia" w:cstheme="majorEastAsia"/>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《给教师的一百条建议》是一本神奇的书，只要用心研读，你会发现，在教学上遇到的许多问题与困惑，都可以在其中找到答案，而苏霍姆林斯基给教师的一些建议和思考，也值得我们反复阅读与推敲。</w:t>
      </w:r>
    </w:p>
    <w:p>
      <w:pPr>
        <w:keepNext w:val="0"/>
        <w:keepLines w:val="0"/>
        <w:pageBreakBefore w:val="0"/>
        <w:widowControl w:val="0"/>
        <w:kinsoku/>
        <w:wordWrap/>
        <w:overflowPunct/>
        <w:topLinePunct w:val="0"/>
        <w:autoSpaceDE/>
        <w:autoSpaceDN/>
        <w:bidi w:val="0"/>
        <w:adjustRightInd/>
        <w:snapToGrid/>
        <w:spacing w:line="480" w:lineRule="exact"/>
        <w:ind w:firstLine="48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书中写道：</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left"/>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一个好老师意味着什么？首先意味着她是一个热爱孩子的人，感觉到和孩子交往是一种乐趣，相信每一个孩子都能成为一个好人，愿意和他们交朋友，关心孩子的快乐与悲伤，了解孩子的心灵，时刻不忘记自己也是个孩子</w:t>
      </w:r>
      <w:r>
        <w:rPr>
          <w:rFonts w:hint="default"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对此，我感触颇深。从小我就对老师这个职业便有无限的向往，在大学接受师范生教育时就想着，如果是我的课堂一定要是一个快乐的课堂，一个轻松的课堂，一个充满蓬勃朝气的课堂。</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刚毕业的我凭着对教育事业的热忱踏入了教师行业，我是一个开朗乐观充满童趣的人，而且非常享受和小孩子相处，觉得小孩子是一种治愈心灵的存在。我对能成为一位受学生喜欢、有趣的好老师充满自信。虽然那时我的我并不知道所谓的“好老师”究竟是怎样的？</w:t>
      </w:r>
    </w:p>
    <w:p>
      <w:pPr>
        <w:keepNext w:val="0"/>
        <w:keepLines w:val="0"/>
        <w:pageBreakBefore w:val="0"/>
        <w:widowControl w:val="0"/>
        <w:kinsoku/>
        <w:wordWrap/>
        <w:overflowPunct/>
        <w:topLinePunct w:val="0"/>
        <w:autoSpaceDE/>
        <w:autoSpaceDN/>
        <w:bidi w:val="0"/>
        <w:adjustRightInd/>
        <w:snapToGrid/>
        <w:spacing w:line="480" w:lineRule="exact"/>
        <w:ind w:firstLine="600" w:firstLineChars="250"/>
        <w:jc w:val="both"/>
        <w:textAlignment w:val="auto"/>
        <w:rPr>
          <w:ins w:id="0" w:author="竺杭杰" w:date="2022-09-03T10:37:19Z"/>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2021年夏天我踏入了正式成为老师的校园，以前都是以学生的角色进入校园，突然换了个身份，对校园里的一切我都十分新奇和陌生。但更多的是洋溢着对教育的热爱，对新生活的向往还有对以后的教学生涯的无限期待。</w:t>
      </w:r>
    </w:p>
    <w:p>
      <w:pPr>
        <w:keepNext w:val="0"/>
        <w:keepLines w:val="0"/>
        <w:pageBreakBefore w:val="0"/>
        <w:widowControl w:val="0"/>
        <w:kinsoku/>
        <w:wordWrap/>
        <w:overflowPunct/>
        <w:topLinePunct w:val="0"/>
        <w:autoSpaceDE/>
        <w:autoSpaceDN/>
        <w:bidi w:val="0"/>
        <w:adjustRightInd/>
        <w:snapToGrid/>
        <w:spacing w:line="480" w:lineRule="exact"/>
        <w:ind w:firstLine="600" w:firstLineChars="25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入职的第一天，学校要求每位老师想一句座右铭挂在教师墙上，我很激动。这对于我这位新教师来说仿佛就是一个认证！成为一个老师的认证！我左思右想，想了非常多或澎湃或严肃或辞藻华丽的座右铭，最后确定了一句很简单的：</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“每天我都微笑着向快乐出发，因为前方有需要我传播快乐的人”</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这代表着我这一生教育事业所要坚守的初心。我立志不要做一个让学生害怕的老师，让我的课堂成为快乐的课堂，让我课堂上得孩子被爱包围着，我立志于此，扬帆起航。</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怀着这样的执著与热忱初入课堂。初为人师得我，使出浑身解数调动了所有的热情与激情投入在课堂之中。但是没过几天，一大瓢冷水毫不留情的泼了下来。就在我正式上课的第一个周五，也是我第一次上101班的课，这个场景我永远都忘不了。</w:t>
      </w:r>
      <w:r>
        <w:rPr>
          <w:rFonts w:hint="eastAsia" w:asciiTheme="minorEastAsia" w:hAnsiTheme="minorEastAsia" w:cstheme="minorEastAsia"/>
          <w:b w:val="0"/>
          <w:bCs w:val="0"/>
          <w:sz w:val="24"/>
          <w:szCs w:val="24"/>
          <w:u w:val="single"/>
          <w:lang w:val="en-US" w:eastAsia="zh-CN"/>
        </w:rPr>
        <w:t>其中最是我当时愤怒到发抖的身体，和学生们一双双惊恐的眼睛</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那是一个周五的下午，我正在适应当老师的一切，我会在网上搜“教师第一堂课要怎么上？”，“新教师怎么给学生做自我介绍？”，“怎么养成学生良好习惯？”，“音乐课马蹄形队形怎么排？”。我怀着紧张又期待的心情去给一个新班级上课，担心着学生们会喜欢我吗？学生们会喜欢我的课堂吗？这个班级的学生听话吗？那是一个小学一年级的课堂，刚从幼儿园进入到小学生活，我担心自己太过于严肃学生们害怕我，又担心一年级的孩子自控力不足不严肃没办法控制好课堂纪律。上课之前，这个班级的首导老师告诉我，他们班有一位轻微“自闭”倾向的学生，可能上课的时候会刻意大声说话，要我多多关照那位学生。刚开始的我不以为意，课堂刚进行了五分钟，我还在给他们排音乐课的队形，这位需要我格外关照的同学就和另一个同学打起来了。当时的我完全没有反应过来，他们互相激烈的推搡着，争吵着，完全的无视我的劝阻。我气的直发抖，我理想中“快乐课堂”的梦想破碎，我从未想过一向崇尚“爱的教育”的我，一向不容易生气不大声说话的我，怒火中烧的大声责骂那俩位同学，责骂的声音响到环绕在整个教室里。其他同学睁着大大的眼睛，震惊的看着我。仿佛不敢相信开始还温温柔柔对她们微笑开玩笑的老师会这么面红耳赤的对她们，当时的我其实是羞愧的，我竟在所有学生的面前不管不顾的发泄着自己的情绪，这不是我心中的“好老师”。但是当时的我也是第一次被气到全身发麻。在我的眼中，课堂是一个传道授业的神圣场地，而我是一位老师，眼睁睁的俩位同学当着我的面争吵打闹。我知道其中一位同学生理有缺陷，我把更大的怒火发泄在另外一个学生身上事情发生后，另一位学生的爸爸给我来了电话，家长的第一句话是就今天他儿子在课堂打架，破坏课堂纪律的事情做出了道歉，并且向我说明了一些情况。那位同学从小比较调皮好动，在幼儿园的时候班级一有什么坏事情班级里的同学都说是他做的，老师也不相信他，所以造成了他对老师的抵触心理。了解完这位同学的情况我开始反省自己，现在想想实在羞愧，我甚至没有问清楚原因，没有调查事件的经过，只会无端指责而且是不公平的指责，因为我并没有过多的指责那位有轻微自闭症的同学，更多是把怒火发在了这位同学身上。</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之后的课堂教学中，我一度视这个班级为“魔鬼班级”，而且我发现有轻微自闭症的那个孩子还是有办法跟他交流和沟通的，更难的是那位从小对老师有抵触心理的那位同学。这位学生就是野性难驯的马儿，因为从小受同学和老师的不信任，在课堂上完全掌控不住，他情绪波动很大而且比较易怒。在上课的时他会用突兀的大笑和说话来故意博得关注，无视课堂，无视老师，从来不会举手。想说什么就说什么，遇到有不如他心意的事情，比如上课回答问题时他举了手但是没叫他他就会肆意释放自己的怒火，用摔衣服和大吼来传达自己不满的情绪，甚至对我也是极其的不尊重和对立的。但是我始终相信“野性难驯的马儿，只要加以合适的训练，是可以成为骏马的”。</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一次次和他交流的过程中，我发现他其实是一个有上进心，渴望得到老师关注和夸赞的孩子。而且他还非常的聪明，有时候明明感觉他没有认真听讲，但是回答问题时总会给你异常的惊。他已经熟练的掌握了课堂上的知识。我因为想多多关注他，几乎每节课都会请他回答问题，如果他回答对了就会在同学们的面前大肆的表扬他，增加同学们对他的认同感。比如我会问：“同学们，你们有没有发现这位同学最近表现得比之前好多了，老师觉得他最近进步非常大”。每次这样的夸奖之后他都会表现得特别好。但是，这样的表现只是暂时的，他是一个情绪很容易波动并且两极化很明显的孩子，问题不断的接踵而来，我发现一节课只让他回答一次问题他并不满足，只要是他举手的问题就必须是他来回答，不然就会发脾气，但是他虽然脾气很火爆，却来得快去的也快。前一分钟还在因为我不请他回答问题而摔东西，大吼大叫，后一个问题再次抛出的时候他又会举起他的双手。针对他这种情况，我想出了一个办法，让他当一周的“音乐课代表”，跟他说课代表要以身作则，在课堂上要做好同学们的典范，首先要自己约束自己，让他对班级纪律有使命感和责任感。在他当上音乐课代表的某一节课上，他又开始旧事重演，因为没请他回答问题而大吼大叫，但是其他同学马上就举手说：“老师，这位同学还是音乐课代表呢，他自己都管不住自己”。这时候班级的同学纷纷都来指责他不配当音乐课代表。他一下就变得非常的愤怒，眼睛瞪得大大的，拳头捏的紧紧的大声的吼道“闭嘴！”，情绪已经在失控的边缘。我赶紧说：“我相信他，他最近这段时间表现得非常好，也非常的负责，相信他能这位一位好的课代表，但同样的，班级上有这么多同学都想回答问题，如果老师全部都让你回答的话是不是也是对其他小朋友不太公平”。他很烦躁的反驳到：“我不管，我不要听”。我意识他现在处于情绪的激动期，此时并听不进任何道理。所以我在全班的面前说：“我觉得我们应该再给他一次机会，这段时间老师一直都很相信他，我们让他冷静一下，自己好好想想，好好反省，我们继续上课”。在之后的一整节的课堂的我没有再理过他，不管他发出怎么样的声响我都采取无视的态度。下课之后，我也没有跟他说一句话，没有给他一个眼神。他一直留到了最后，等所有的同学都走关之后，他站到了我的面前，跟我说：“陈老师，对不起，我今天这节课是不是表现的很不好”。我看着他真诚的眼神，听完他这句话我瞬间眼眶都红了，我从未想过他这么一个自傲和执拗的学生，会说出对不起这三个字。我忽然震撼了，人无完人，孰能不过，孩子们是纯真无暇的，他们的心如水晶般透彻明亮，他们会犯错，但是绝不是有意的。他们如一株小苗，需要爱的浇灌！潜意识告诉我，应该用宽大的胸怀去接受孩子，让孩子们在爱的海洋中受到潜移默化的感受和启发，从而塑造孩子们的灵魂。</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所以，我们应该耐心等待每一个孩子的缓慢成长，就像等待每一朵花的渐渐开放，前提是，对幼小的生命，应该有敬畏之心，尊重之情，呵护之爱。从这件事情中，我也摸索出了一些在课堂教学中的感悟。</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并且在实践中的某个片刻突然就会领悟书中之词，教育之书，需要反复研磨，在生活中实践，在理论中前行。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val="0"/>
          <w:bCs w:val="0"/>
          <w:sz w:val="24"/>
          <w:szCs w:val="24"/>
          <w:lang w:val="en-US" w:eastAsia="zh-CN"/>
        </w:rPr>
        <w:t>一、低段音乐教学中的“守”</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前我总觉得一个“好老师”就是要学生喜欢你，要和学生做朋友，在我的课堂上所有的同学都能很开心，我们是一个开放的课堂。但是在真正的实施过程中，我发现特别是低段年级孩子的自制力比较差，如果一味的无目标无指向无方向的彻底解放，那么我们的课堂连基本的课堂秩序都做不到，更别说能从中学习到知识，激发他们的学习兴趣。本来对学生的“放”，我是为了让他们对音乐课感兴趣，喜欢上音乐课，能快乐的学习到知识，后来每节课只会无数次的强调课堂纪律，让学生丧失对音乐课的兴趣。所以“课堂”的放是为了凝成一种新的课堂秩序和课堂生态，从而真正促成师生之间的思维碰撞、情感共鸣。可见“放”需要有序、有向、有度。先有守才能有真正的放。</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Theme="minorEastAsia" w:hAnsiTheme="minorEastAsia" w:eastAsiaTheme="minorEastAsia" w:cstheme="minorEastAsia"/>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低段音乐教学中的“</w:t>
      </w:r>
      <w:r>
        <w:rPr>
          <w:rFonts w:hint="eastAsia" w:asciiTheme="minorEastAsia" w:hAnsiTheme="minorEastAsia" w:cstheme="minorEastAsia"/>
          <w:b w:val="0"/>
          <w:bCs w:val="0"/>
          <w:sz w:val="24"/>
          <w:szCs w:val="24"/>
          <w:lang w:val="en-US" w:eastAsia="zh-CN"/>
        </w:rPr>
        <w:t>放</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收放自如”是一堂课是否成功的重要指标。在把控好课堂纪律和课堂常规之后我们就要学会适当的放手。不然的话我们的课堂就会变成一个无趣严肃的音乐课堂。所谓的“放”就是在教师的指导下，放手让学生独立思考分析问题，跟学生充分、自由的发挥空间，在主动参与学习中获取知识。以前在课堂教学中，老是我讲的比较多，特别是欣赏课时，我总是会引导学生往我的思路上靠，带着他们走进我所想象的音乐世界。而他们的想法完全被我扼杀在了摇篮里，我总会直接告诉他们这段音乐代表什么意思，这段音乐变强了，这段音乐旋律线该怎么画，确从未让他们主动去思考去探索，也从未告诉他们为什么是这个意思，为什么旋律线这么画，没有和音乐要素产生任何联系，紧紧的浮在表面上。比如一年级有一节欣赏课叫作《玩具兵进行曲》，当中的旋律线我直接画出来了，让他们跟着画，连给他们表达自己的想法的时刻都没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作为事物的俩个方面，收与放都是一种途径，一种方法，收是为了更好的放，换句话说，教的最终目的是为了“不教”。</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陈小帆 东南小学 18858430721  </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b/>
          <w:bCs/>
          <w:sz w:val="36"/>
          <w:szCs w:val="36"/>
          <w:lang w:val="en-US" w:eastAsia="zh-CN"/>
        </w:rPr>
      </w:pPr>
    </w:p>
    <w:p>
      <w:pPr>
        <w:rPr>
          <w:rFonts w:hint="default" w:eastAsia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DE804"/>
    <w:multiLevelType w:val="singleLevel"/>
    <w:tmpl w:val="2B6DE804"/>
    <w:lvl w:ilvl="0" w:tentative="0">
      <w:start w:val="2"/>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竺杭杰">
    <w15:presenceInfo w15:providerId="WPS Office" w15:userId="29556174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lZGQwMjQ2MGI2NTEzNWIyYmUxZjI5MmI1YWM1NWQifQ=="/>
  </w:docVars>
  <w:rsids>
    <w:rsidRoot w:val="4A21772F"/>
    <w:rsid w:val="00483B86"/>
    <w:rsid w:val="06233DDD"/>
    <w:rsid w:val="13484DBA"/>
    <w:rsid w:val="16691AFB"/>
    <w:rsid w:val="16A04554"/>
    <w:rsid w:val="1AC95F55"/>
    <w:rsid w:val="1CEE7F28"/>
    <w:rsid w:val="1D097BEA"/>
    <w:rsid w:val="20A457AE"/>
    <w:rsid w:val="23F91488"/>
    <w:rsid w:val="27175C44"/>
    <w:rsid w:val="2C156F2E"/>
    <w:rsid w:val="36A75FFC"/>
    <w:rsid w:val="39395B66"/>
    <w:rsid w:val="3FDF0EB5"/>
    <w:rsid w:val="43CA47DB"/>
    <w:rsid w:val="47D9151C"/>
    <w:rsid w:val="4A21772F"/>
    <w:rsid w:val="4CE038B0"/>
    <w:rsid w:val="52226ABA"/>
    <w:rsid w:val="5EF90442"/>
    <w:rsid w:val="608A5EC3"/>
    <w:rsid w:val="63A159FD"/>
    <w:rsid w:val="64085A7D"/>
    <w:rsid w:val="64855DC5"/>
    <w:rsid w:val="67CC2C3C"/>
    <w:rsid w:val="68990CA0"/>
    <w:rsid w:val="6D363402"/>
    <w:rsid w:val="6E3F7F0E"/>
    <w:rsid w:val="71C31235"/>
    <w:rsid w:val="75F41790"/>
    <w:rsid w:val="7B38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4052</Words>
  <Characters>4069</Characters>
  <Lines>0</Lines>
  <Paragraphs>0</Paragraphs>
  <TotalTime>10</TotalTime>
  <ScaleCrop>false</ScaleCrop>
  <LinksUpToDate>false</LinksUpToDate>
  <CharactersWithSpaces>4159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2022-05-08T07:59:00Z</dcterms:created>
  <dc:creator>九九</dc:creator>
  <cp:lastModifiedBy>竺杭杰</cp:lastModifiedBy>
  <dcterms:modified xsi:type="dcterms:W3CDTF">2022-09-03T02:58:23Z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ICV">
    <vt:lpwstr>F45290F2689A40FDB6D4A070BEFB4297</vt:lpwstr>
  </property>
</Properties>
</file>